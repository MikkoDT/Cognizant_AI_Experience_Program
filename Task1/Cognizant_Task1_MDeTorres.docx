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BBF2A5" w:rsidR="00173F89" w:rsidRDefault="00F95485">
      <w:r>
        <w:t xml:space="preserve">Dear </w:t>
      </w:r>
      <w:ins w:id="0" w:author="Author">
        <w:r w:rsidR="00946389">
          <w:t>Team Leader</w:t>
        </w:r>
      </w:ins>
      <w:del w:id="1" w:author="Author">
        <w:r w:rsidDel="00946389">
          <w:delText>[insert name of recipient]</w:delText>
        </w:r>
      </w:del>
      <w:r>
        <w:t>,</w:t>
      </w:r>
    </w:p>
    <w:p w14:paraId="00000002" w14:textId="77777777" w:rsidR="00173F89" w:rsidRDefault="00173F89"/>
    <w:p w14:paraId="00000003" w14:textId="2F7D46B7" w:rsidR="00173F89" w:rsidRDefault="00946389" w:rsidP="00106A5F">
      <w:pPr>
        <w:jc w:val="both"/>
        <w:pPrChange w:id="2" w:author="Author">
          <w:pPr/>
        </w:pPrChange>
      </w:pPr>
      <w:ins w:id="3" w:author="Author">
        <w:r>
          <w:t>The tasked assigned is to perform an in-depth exploratory data analysis (EDA) on the provided dataset using Python, which aim is to understand statistical problem and key insights. Then summarize the findings and provide business-friendly recommendations in an e-mail to the Data Science team leader.</w:t>
        </w:r>
      </w:ins>
      <w:del w:id="4" w:author="Author">
        <w:r w:rsidR="00F95485" w:rsidDel="00946389">
          <w:delText>[Introduce the task that you’ve completed in 1 - 2 sentences]</w:delText>
        </w:r>
      </w:del>
    </w:p>
    <w:p w14:paraId="00000004" w14:textId="77777777" w:rsidR="00173F89" w:rsidRDefault="00173F89" w:rsidP="00106A5F">
      <w:pPr>
        <w:jc w:val="both"/>
        <w:pPrChange w:id="5" w:author="Author">
          <w:pPr/>
        </w:pPrChange>
      </w:pPr>
    </w:p>
    <w:p w14:paraId="6CDF311F" w14:textId="77777777" w:rsidR="00415C45" w:rsidRDefault="00415C45" w:rsidP="00106A5F">
      <w:pPr>
        <w:jc w:val="both"/>
        <w:rPr>
          <w:ins w:id="6" w:author="Author"/>
        </w:rPr>
        <w:pPrChange w:id="7" w:author="Author">
          <w:pPr/>
        </w:pPrChange>
      </w:pPr>
      <w:ins w:id="8" w:author="Author">
        <w:r>
          <w:t>My findings are:</w:t>
        </w:r>
      </w:ins>
    </w:p>
    <w:p w14:paraId="00000005" w14:textId="6A03559E" w:rsidR="00173F89" w:rsidRDefault="00415C45" w:rsidP="00106A5F">
      <w:pPr>
        <w:pStyle w:val="ListParagraph"/>
        <w:numPr>
          <w:ilvl w:val="0"/>
          <w:numId w:val="1"/>
        </w:numPr>
        <w:jc w:val="both"/>
        <w:rPr>
          <w:ins w:id="9" w:author="Author"/>
        </w:rPr>
        <w:pPrChange w:id="10" w:author="Author">
          <w:pPr>
            <w:pStyle w:val="ListParagraph"/>
            <w:numPr>
              <w:numId w:val="1"/>
            </w:numPr>
            <w:ind w:hanging="360"/>
          </w:pPr>
        </w:pPrChange>
      </w:pPr>
      <w:ins w:id="11" w:author="Author">
        <w:r>
          <w:t>When I used category analysis the top five categories with the highest sales volume are: fruit, vegetables, packaged foods, baked goods and canned foods.</w:t>
        </w:r>
      </w:ins>
      <w:del w:id="12" w:author="Author">
        <w:r w:rsidR="00F95485" w:rsidDel="00415C45">
          <w:delText>[Summarize findings from your analysis in 3 - 5 bullet points]</w:delText>
        </w:r>
      </w:del>
    </w:p>
    <w:p w14:paraId="69E7B0B0" w14:textId="0D540314" w:rsidR="00415C45" w:rsidRDefault="00415C45" w:rsidP="00106A5F">
      <w:pPr>
        <w:pStyle w:val="ListParagraph"/>
        <w:numPr>
          <w:ilvl w:val="0"/>
          <w:numId w:val="1"/>
        </w:numPr>
        <w:jc w:val="both"/>
        <w:rPr>
          <w:ins w:id="13" w:author="Author"/>
        </w:rPr>
        <w:pPrChange w:id="14" w:author="Author">
          <w:pPr>
            <w:pStyle w:val="ListParagraph"/>
            <w:numPr>
              <w:numId w:val="1"/>
            </w:numPr>
            <w:ind w:hanging="360"/>
          </w:pPr>
        </w:pPrChange>
      </w:pPr>
      <w:ins w:id="15" w:author="Author">
        <w:r>
          <w:t>When I used customer type analysis the customer types with the highest frequency are: non-member, standard, premium, basic and gold.</w:t>
        </w:r>
      </w:ins>
    </w:p>
    <w:p w14:paraId="6442DD9E" w14:textId="32DE230B" w:rsidR="00415C45" w:rsidRDefault="00415C45" w:rsidP="00106A5F">
      <w:pPr>
        <w:pStyle w:val="ListParagraph"/>
        <w:numPr>
          <w:ilvl w:val="0"/>
          <w:numId w:val="1"/>
        </w:numPr>
        <w:jc w:val="both"/>
        <w:rPr>
          <w:ins w:id="16" w:author="Author"/>
        </w:rPr>
        <w:pPrChange w:id="17" w:author="Author">
          <w:pPr>
            <w:pStyle w:val="ListParagraph"/>
            <w:numPr>
              <w:numId w:val="1"/>
            </w:numPr>
            <w:ind w:hanging="360"/>
          </w:pPr>
        </w:pPrChange>
      </w:pPr>
      <w:ins w:id="18" w:author="Author">
        <w:r>
          <w:t xml:space="preserve">When I used demand analysis for the top five products with the highest sales volume are: </w:t>
        </w:r>
        <w:r w:rsidRPr="00415C45">
          <w:t>product_id_1 (288 units sold), product_id_2 (266 units sold), product_id_3 (259 units sold), product_id_4 (254 units sold), and product_id_5 (252 units sold).</w:t>
        </w:r>
      </w:ins>
    </w:p>
    <w:p w14:paraId="65385DE1" w14:textId="6B91DF47" w:rsidR="00415C45" w:rsidRDefault="00415C45" w:rsidP="00106A5F">
      <w:pPr>
        <w:pStyle w:val="ListParagraph"/>
        <w:numPr>
          <w:ilvl w:val="0"/>
          <w:numId w:val="1"/>
        </w:numPr>
        <w:jc w:val="both"/>
        <w:rPr>
          <w:ins w:id="19" w:author="Author"/>
        </w:rPr>
        <w:pPrChange w:id="20" w:author="Author">
          <w:pPr>
            <w:pStyle w:val="ListParagraph"/>
            <w:numPr>
              <w:numId w:val="1"/>
            </w:numPr>
            <w:ind w:hanging="360"/>
          </w:pPr>
        </w:pPrChange>
      </w:pPr>
      <w:ins w:id="21" w:author="Author">
        <w:r>
          <w:t xml:space="preserve">When I used demand analysis for the top five </w:t>
        </w:r>
        <w:r>
          <w:t>categories</w:t>
        </w:r>
        <w:r>
          <w:t xml:space="preserve"> with the highest sales volume are:</w:t>
        </w:r>
        <w:r>
          <w:t xml:space="preserve"> </w:t>
        </w:r>
        <w:r w:rsidRPr="00415C45">
          <w:t>fruit (2439 units sold), vegetables (2124 units sold), packaged foods (1280 units sold), baked goods (1089 units sold), and canned foods (1082 units sold).</w:t>
        </w:r>
      </w:ins>
    </w:p>
    <w:p w14:paraId="0901676F" w14:textId="0CF29733" w:rsidR="00415C45" w:rsidRDefault="00415C45" w:rsidP="00106A5F">
      <w:pPr>
        <w:pStyle w:val="ListParagraph"/>
        <w:numPr>
          <w:ilvl w:val="0"/>
          <w:numId w:val="1"/>
        </w:numPr>
        <w:jc w:val="both"/>
        <w:pPrChange w:id="22" w:author="Author">
          <w:pPr/>
        </w:pPrChange>
      </w:pPr>
      <w:ins w:id="23" w:author="Author">
        <w:r>
          <w:t>And finally, when I used payment analysis</w:t>
        </w:r>
        <w:r w:rsidR="00C847B5">
          <w:t xml:space="preserve"> the most common payment methods are: </w:t>
        </w:r>
        <w:r w:rsidR="00C847B5" w:rsidRPr="00C847B5">
          <w:t>cash, credit card, e-wallet, and debit card, with cash being the most frequently used.</w:t>
        </w:r>
      </w:ins>
    </w:p>
    <w:p w14:paraId="00000006" w14:textId="77777777" w:rsidR="00173F89" w:rsidRDefault="00173F89" w:rsidP="00106A5F">
      <w:pPr>
        <w:jc w:val="both"/>
        <w:pPrChange w:id="24" w:author="Author">
          <w:pPr/>
        </w:pPrChange>
      </w:pPr>
    </w:p>
    <w:p w14:paraId="00000007" w14:textId="29E0310C" w:rsidR="00173F89" w:rsidRDefault="00C847B5" w:rsidP="00106A5F">
      <w:pPr>
        <w:jc w:val="both"/>
        <w:rPr>
          <w:ins w:id="25" w:author="Author"/>
        </w:rPr>
        <w:pPrChange w:id="26" w:author="Author">
          <w:pPr/>
        </w:pPrChange>
      </w:pPr>
      <w:ins w:id="27" w:author="Author">
        <w:r>
          <w:t>My business-friendly recommendations are:</w:t>
        </w:r>
      </w:ins>
      <w:del w:id="28" w:author="Author">
        <w:r w:rsidR="00F95485" w:rsidDel="00C847B5">
          <w:delText>[Provide your recommendations in up to 3 bullet points]</w:delText>
        </w:r>
      </w:del>
    </w:p>
    <w:p w14:paraId="2C5960AF" w14:textId="1D08F858" w:rsidR="00C847B5" w:rsidRDefault="00C847B5" w:rsidP="00106A5F">
      <w:pPr>
        <w:pStyle w:val="ListParagraph"/>
        <w:numPr>
          <w:ilvl w:val="0"/>
          <w:numId w:val="2"/>
        </w:numPr>
        <w:jc w:val="both"/>
        <w:rPr>
          <w:ins w:id="29" w:author="Author"/>
        </w:rPr>
        <w:pPrChange w:id="30" w:author="Author">
          <w:pPr>
            <w:pStyle w:val="ListParagraph"/>
            <w:numPr>
              <w:numId w:val="2"/>
            </w:numPr>
            <w:ind w:hanging="360"/>
          </w:pPr>
        </w:pPrChange>
      </w:pPr>
      <w:ins w:id="31" w:author="Author">
        <w:r>
          <w:t>Given that the significant sales volume in categories such as fruit and vegetables, I recommend prioritizing these items in inventory stocking. Ensure an adequate supply of fresh to produce to meet customer demand.</w:t>
        </w:r>
      </w:ins>
    </w:p>
    <w:p w14:paraId="7564A4F8" w14:textId="67930824" w:rsidR="00C847B5" w:rsidRDefault="00C847B5" w:rsidP="00106A5F">
      <w:pPr>
        <w:pStyle w:val="ListParagraph"/>
        <w:numPr>
          <w:ilvl w:val="0"/>
          <w:numId w:val="2"/>
        </w:numPr>
        <w:rPr>
          <w:ins w:id="32" w:author="Author"/>
        </w:rPr>
      </w:pPr>
      <w:ins w:id="33" w:author="Author">
        <w:r>
          <w:t>Develop loyalty programs or promos for premium and gold customers to encourage repeat purchases. And attract new customers by offering benefits for basic and non-member customers.</w:t>
        </w:r>
      </w:ins>
    </w:p>
    <w:p w14:paraId="21B345C4" w14:textId="7788AFD3" w:rsidR="00C847B5" w:rsidRDefault="00C847B5" w:rsidP="00106A5F">
      <w:pPr>
        <w:pStyle w:val="ListParagraph"/>
        <w:numPr>
          <w:ilvl w:val="0"/>
          <w:numId w:val="2"/>
        </w:numPr>
        <w:rPr>
          <w:ins w:id="34" w:author="Author"/>
        </w:rPr>
      </w:pPr>
      <w:ins w:id="35" w:author="Author">
        <w:r>
          <w:t>Consider offering incentives or discounts for customers using digital payment methods to encourage the usage of e-wallet and reduce cash handling costs.</w:t>
        </w:r>
      </w:ins>
    </w:p>
    <w:p w14:paraId="79910E03" w14:textId="77777777" w:rsidR="00C847B5" w:rsidRDefault="00C847B5" w:rsidP="00C847B5">
      <w:pPr>
        <w:rPr>
          <w:ins w:id="36" w:author="Author"/>
        </w:rPr>
      </w:pPr>
    </w:p>
    <w:p w14:paraId="47016AF7" w14:textId="77777777" w:rsidR="00C847B5" w:rsidRDefault="00C847B5" w:rsidP="00C847B5"/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06DAC691" w:rsidR="00173F89" w:rsidRDefault="00C847B5">
      <w:pPr>
        <w:rPr>
          <w:ins w:id="37" w:author="Author"/>
        </w:rPr>
      </w:pPr>
      <w:ins w:id="38" w:author="Author">
        <w:r>
          <w:t>Mikko A. De Torres</w:t>
        </w:r>
      </w:ins>
      <w:del w:id="39" w:author="Author">
        <w:r w:rsidR="00F95485" w:rsidDel="00C847B5">
          <w:delText>[name of sender]</w:delText>
        </w:r>
      </w:del>
    </w:p>
    <w:p w14:paraId="53C1D5A9" w14:textId="2DE31E13" w:rsidR="00C847B5" w:rsidRDefault="00C847B5">
      <w:ins w:id="40" w:author="Author">
        <w:r>
          <w:t>Data Analyst</w:t>
        </w:r>
      </w:ins>
    </w:p>
    <w:sectPr w:rsidR="00C84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35E4"/>
    <w:multiLevelType w:val="hybridMultilevel"/>
    <w:tmpl w:val="634611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C313C"/>
    <w:multiLevelType w:val="hybridMultilevel"/>
    <w:tmpl w:val="1E7001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383352">
    <w:abstractNumId w:val="0"/>
  </w:num>
  <w:num w:numId="2" w16cid:durableId="207612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06A5F"/>
    <w:rsid w:val="00173F89"/>
    <w:rsid w:val="002E25D9"/>
    <w:rsid w:val="00415C45"/>
    <w:rsid w:val="00946389"/>
    <w:rsid w:val="00C847B5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1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2023-07-20T00:23:00Z</dcterms:created>
  <dcterms:modified xsi:type="dcterms:W3CDTF">2023-07-20T00:23:00Z</dcterms:modified>
</cp:coreProperties>
</file>